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E74CA" w14:textId="77777777" w:rsidR="00A379F6" w:rsidRDefault="00700683" w:rsidP="00700683">
      <w:pPr>
        <w:jc w:val="center"/>
      </w:pPr>
      <w:r>
        <w:rPr>
          <w:noProof/>
        </w:rPr>
        <w:drawing>
          <wp:inline distT="0" distB="0" distL="0" distR="0" wp14:anchorId="71613371" wp14:editId="50DF40CF">
            <wp:extent cx="3073204" cy="1575259"/>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321" t="12731" r="7131" b="17730"/>
                    <a:stretch/>
                  </pic:blipFill>
                  <pic:spPr bwMode="auto">
                    <a:xfrm>
                      <a:off x="0" y="0"/>
                      <a:ext cx="3079250" cy="1578358"/>
                    </a:xfrm>
                    <a:prstGeom prst="rect">
                      <a:avLst/>
                    </a:prstGeom>
                    <a:noFill/>
                    <a:ln>
                      <a:noFill/>
                    </a:ln>
                    <a:extLst>
                      <a:ext uri="{53640926-AAD7-44D8-BBD7-CCE9431645EC}">
                        <a14:shadowObscured xmlns:a14="http://schemas.microsoft.com/office/drawing/2010/main"/>
                      </a:ext>
                    </a:extLst>
                  </pic:spPr>
                </pic:pic>
              </a:graphicData>
            </a:graphic>
          </wp:inline>
        </w:drawing>
      </w:r>
    </w:p>
    <w:p w14:paraId="4C4403B8" w14:textId="5B4A6715" w:rsidR="00A73BB4" w:rsidRDefault="0009455D" w:rsidP="00700683">
      <w:pPr>
        <w:jc w:val="center"/>
        <w:rPr>
          <w:rFonts w:ascii="Agency FB" w:hAnsi="Agency FB"/>
        </w:rPr>
      </w:pPr>
      <w:r w:rsidRPr="00660112">
        <w:rPr>
          <w:rFonts w:ascii="Agency FB" w:hAnsi="Agency FB"/>
          <w:sz w:val="36"/>
          <w:szCs w:val="36"/>
        </w:rPr>
        <w:t>É</w:t>
      </w:r>
      <w:r w:rsidR="003F5603" w:rsidRPr="00660112">
        <w:rPr>
          <w:rFonts w:ascii="Agency FB" w:hAnsi="Agency FB"/>
          <w:sz w:val="36"/>
          <w:szCs w:val="36"/>
        </w:rPr>
        <w:t xml:space="preserve">COLE CENTRALE NANTES </w:t>
      </w:r>
      <w:r w:rsidR="00922923" w:rsidRPr="00660112">
        <w:rPr>
          <w:rFonts w:ascii="Agency FB" w:hAnsi="Agency FB"/>
          <w:sz w:val="36"/>
          <w:szCs w:val="36"/>
        </w:rPr>
        <w:t xml:space="preserve"> </w:t>
      </w:r>
    </w:p>
    <w:p w14:paraId="50616752" w14:textId="1060B4F8" w:rsidR="00660112" w:rsidRDefault="00660112" w:rsidP="00660112">
      <w:pPr>
        <w:rPr>
          <w:rFonts w:ascii="Agency FB" w:hAnsi="Agency FB"/>
        </w:rPr>
      </w:pPr>
    </w:p>
    <w:p w14:paraId="690B3FB2" w14:textId="76A41DF8" w:rsidR="00C32E4E" w:rsidRDefault="00C32E4E" w:rsidP="00C32E4E">
      <w:pPr>
        <w:jc w:val="center"/>
        <w:rPr>
          <w:rFonts w:ascii="Agency FB" w:hAnsi="Agency FB"/>
          <w:sz w:val="28"/>
          <w:szCs w:val="28"/>
        </w:rPr>
      </w:pPr>
      <w:r w:rsidRPr="00DE230D">
        <w:rPr>
          <w:rFonts w:ascii="Agency FB" w:hAnsi="Agency FB"/>
          <w:sz w:val="28"/>
          <w:szCs w:val="28"/>
        </w:rPr>
        <w:t>Option DATASIM</w:t>
      </w:r>
    </w:p>
    <w:p w14:paraId="111E9FE5" w14:textId="006638A4" w:rsidR="00CC0AE4" w:rsidRDefault="00CC0AE4" w:rsidP="00C32E4E">
      <w:pPr>
        <w:jc w:val="center"/>
        <w:rPr>
          <w:rFonts w:ascii="Agency FB" w:hAnsi="Agency FB"/>
          <w:sz w:val="28"/>
          <w:szCs w:val="28"/>
        </w:rPr>
      </w:pPr>
    </w:p>
    <w:p w14:paraId="7A9A20FF" w14:textId="6C97935D" w:rsidR="0047364B" w:rsidRDefault="006C14B5" w:rsidP="00C32E4E">
      <w:pPr>
        <w:jc w:val="center"/>
        <w:rPr>
          <w:rFonts w:ascii="Agency FB" w:hAnsi="Agency FB"/>
          <w:sz w:val="28"/>
          <w:szCs w:val="28"/>
        </w:rPr>
      </w:pPr>
      <w:r>
        <w:rPr>
          <w:rFonts w:ascii="Agency FB" w:hAnsi="Agency FB"/>
          <w:noProof/>
          <w:sz w:val="28"/>
          <w:szCs w:val="28"/>
        </w:rPr>
        <mc:AlternateContent>
          <mc:Choice Requires="wps">
            <w:drawing>
              <wp:anchor distT="0" distB="0" distL="114300" distR="114300" simplePos="0" relativeHeight="251660288" behindDoc="0" locked="0" layoutInCell="1" allowOverlap="1" wp14:anchorId="17578A5B" wp14:editId="7D520AAA">
                <wp:simplePos x="0" y="0"/>
                <wp:positionH relativeFrom="margin">
                  <wp:align>center</wp:align>
                </wp:positionH>
                <wp:positionV relativeFrom="paragraph">
                  <wp:posOffset>141751</wp:posOffset>
                </wp:positionV>
                <wp:extent cx="3981157" cy="0"/>
                <wp:effectExtent l="0" t="19050" r="19685" b="19050"/>
                <wp:wrapNone/>
                <wp:docPr id="5" name="Connecteur droit 5"/>
                <wp:cNvGraphicFramePr/>
                <a:graphic xmlns:a="http://schemas.openxmlformats.org/drawingml/2006/main">
                  <a:graphicData uri="http://schemas.microsoft.com/office/word/2010/wordprocessingShape">
                    <wps:wsp>
                      <wps:cNvCnPr/>
                      <wps:spPr>
                        <a:xfrm>
                          <a:off x="0" y="0"/>
                          <a:ext cx="3981157"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41201" id="Connecteur droit 5"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1.15pt" to="31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" strokecolor="#4579b8 [3044]" strokeweight="3pt">
                <w10:wrap anchorx="margin"/>
              </v:line>
            </w:pict>
          </mc:Fallback>
        </mc:AlternateContent>
      </w:r>
    </w:p>
    <w:p w14:paraId="21C54DDE" w14:textId="0938B352" w:rsidR="00CC0AE4" w:rsidRPr="00CC0AE4" w:rsidRDefault="00CC0AE4" w:rsidP="00C32E4E">
      <w:pPr>
        <w:jc w:val="center"/>
        <w:rPr>
          <w:rFonts w:ascii="Agency FB" w:hAnsi="Agency FB"/>
          <w:b/>
          <w:bCs/>
          <w:sz w:val="28"/>
          <w:szCs w:val="28"/>
        </w:rPr>
      </w:pPr>
      <w:r>
        <w:rPr>
          <w:rFonts w:ascii="Agency FB" w:hAnsi="Agency FB"/>
          <w:sz w:val="28"/>
          <w:szCs w:val="28"/>
        </w:rPr>
        <w:t xml:space="preserve">Projet : </w:t>
      </w:r>
      <w:r>
        <w:rPr>
          <w:rFonts w:ascii="Agency FB" w:hAnsi="Agency FB"/>
          <w:b/>
          <w:bCs/>
          <w:sz w:val="28"/>
          <w:szCs w:val="28"/>
        </w:rPr>
        <w:t>Détection automatique de figures de skateboard</w:t>
      </w:r>
    </w:p>
    <w:p w14:paraId="698E99A4" w14:textId="2108FC8E" w:rsidR="007F494E" w:rsidRDefault="006C14B5" w:rsidP="00B253C5">
      <w:pPr>
        <w:rPr>
          <w:rFonts w:ascii="Agency FB" w:hAnsi="Agency FB"/>
        </w:rPr>
      </w:pPr>
      <w:r>
        <w:rPr>
          <w:rFonts w:ascii="Agency FB" w:hAnsi="Agency FB"/>
          <w:noProof/>
          <w:sz w:val="28"/>
          <w:szCs w:val="28"/>
        </w:rPr>
        <mc:AlternateContent>
          <mc:Choice Requires="wps">
            <w:drawing>
              <wp:anchor distT="0" distB="0" distL="114300" distR="114300" simplePos="0" relativeHeight="251662336" behindDoc="0" locked="0" layoutInCell="1" allowOverlap="1" wp14:anchorId="7C123038" wp14:editId="3F995F95">
                <wp:simplePos x="0" y="0"/>
                <wp:positionH relativeFrom="margin">
                  <wp:align>center</wp:align>
                </wp:positionH>
                <wp:positionV relativeFrom="paragraph">
                  <wp:posOffset>22909</wp:posOffset>
                </wp:positionV>
                <wp:extent cx="3981157" cy="0"/>
                <wp:effectExtent l="0" t="19050" r="19685" b="19050"/>
                <wp:wrapNone/>
                <wp:docPr id="6" name="Connecteur droit 6"/>
                <wp:cNvGraphicFramePr/>
                <a:graphic xmlns:a="http://schemas.openxmlformats.org/drawingml/2006/main">
                  <a:graphicData uri="http://schemas.microsoft.com/office/word/2010/wordprocessingShape">
                    <wps:wsp>
                      <wps:cNvCnPr/>
                      <wps:spPr>
                        <a:xfrm>
                          <a:off x="0" y="0"/>
                          <a:ext cx="3981157"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1D2768" id="Connecteur droit 6"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1.8pt" to="31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" strokecolor="#4579b8 [3044]" strokeweight="3pt">
                <w10:wrap anchorx="margin"/>
              </v:line>
            </w:pict>
          </mc:Fallback>
        </mc:AlternateContent>
      </w:r>
    </w:p>
    <w:p w14:paraId="70CD9FA3" w14:textId="6C238679" w:rsidR="007F494E" w:rsidRDefault="00327A53" w:rsidP="00824F09">
      <w:pPr>
        <w:jc w:val="center"/>
        <w:rPr>
          <w:rFonts w:ascii="Agency FB" w:hAnsi="Agency FB"/>
        </w:rPr>
      </w:pPr>
      <w:r>
        <w:rPr>
          <w:noProof/>
          <w:lang w:eastAsia="fr-FR"/>
        </w:rPr>
        <w:drawing>
          <wp:inline distT="0" distB="0" distL="0" distR="0" wp14:anchorId="08E029E6" wp14:editId="32121627">
            <wp:extent cx="2624589" cy="1968441"/>
            <wp:effectExtent l="4445" t="0" r="8890" b="8890"/>
            <wp:docPr id="3" name="Image 3" descr="Une image contenant perso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ersonn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2639724" cy="1979792"/>
                    </a:xfrm>
                    <a:prstGeom prst="rect">
                      <a:avLst/>
                    </a:prstGeom>
                  </pic:spPr>
                </pic:pic>
              </a:graphicData>
            </a:graphic>
          </wp:inline>
        </w:drawing>
      </w:r>
    </w:p>
    <w:p w14:paraId="29EAB304" w14:textId="2BE25907" w:rsidR="00E74C1E" w:rsidRDefault="00E74C1E" w:rsidP="00824F09">
      <w:pPr>
        <w:jc w:val="center"/>
        <w:rPr>
          <w:rFonts w:ascii="Agency FB" w:hAnsi="Agency FB"/>
        </w:rPr>
      </w:pPr>
    </w:p>
    <w:p w14:paraId="257E1A57" w14:textId="3DD8866A" w:rsidR="00E74C1E" w:rsidRDefault="00E74C1E" w:rsidP="007558F2">
      <w:pPr>
        <w:rPr>
          <w:rFonts w:ascii="Agency FB" w:hAnsi="Agency FB"/>
        </w:rPr>
      </w:pPr>
    </w:p>
    <w:p w14:paraId="36A95E36" w14:textId="1A8FFEF5" w:rsidR="00362F6A" w:rsidRDefault="00362F6A" w:rsidP="007558F2">
      <w:pPr>
        <w:rPr>
          <w:rFonts w:ascii="Agency FB" w:hAnsi="Agency FB"/>
        </w:rPr>
      </w:pPr>
    </w:p>
    <w:p w14:paraId="2134BF78" w14:textId="58716459" w:rsidR="00362F6A" w:rsidRPr="00C14C34" w:rsidRDefault="00CC71AE" w:rsidP="00362F6A">
      <w:pPr>
        <w:jc w:val="center"/>
        <w:rPr>
          <w:rFonts w:ascii="Agency FB" w:hAnsi="Agency FB"/>
          <w:i/>
          <w:iCs/>
        </w:rPr>
      </w:pPr>
      <w:proofErr w:type="spellStart"/>
      <w:r w:rsidRPr="00CC71AE">
        <w:rPr>
          <w:rFonts w:ascii="Agency FB" w:hAnsi="Agency FB"/>
          <w:i/>
          <w:iCs/>
        </w:rPr>
        <w:t>É</w:t>
      </w:r>
      <w:r w:rsidR="00362F6A" w:rsidRPr="00C14C34">
        <w:rPr>
          <w:rFonts w:ascii="Agency FB" w:hAnsi="Agency FB"/>
          <w:i/>
          <w:iCs/>
        </w:rPr>
        <w:t>leves</w:t>
      </w:r>
      <w:proofErr w:type="spellEnd"/>
      <w:r w:rsidR="00362F6A" w:rsidRPr="00C14C34">
        <w:rPr>
          <w:rFonts w:ascii="Agency FB" w:hAnsi="Agency FB"/>
          <w:i/>
          <w:iCs/>
        </w:rPr>
        <w:t xml:space="preserve"> : </w:t>
      </w:r>
    </w:p>
    <w:p w14:paraId="53359835" w14:textId="039B6112" w:rsidR="00362F6A" w:rsidRPr="00362F6A" w:rsidRDefault="00362F6A" w:rsidP="00A87F78">
      <w:pPr>
        <w:spacing w:after="0"/>
        <w:jc w:val="center"/>
        <w:rPr>
          <w:rFonts w:ascii="Agency FB" w:hAnsi="Agency FB"/>
          <w:i/>
          <w:iCs/>
        </w:rPr>
      </w:pPr>
      <w:r w:rsidRPr="00362F6A">
        <w:rPr>
          <w:rFonts w:ascii="Agency FB" w:hAnsi="Agency FB"/>
          <w:i/>
          <w:iCs/>
        </w:rPr>
        <w:t xml:space="preserve">Julien Douxami ; </w:t>
      </w:r>
    </w:p>
    <w:p w14:paraId="7AE7A82E" w14:textId="18E24BDD" w:rsidR="00362F6A" w:rsidRPr="00362F6A" w:rsidRDefault="00362F6A" w:rsidP="00A87F78">
      <w:pPr>
        <w:spacing w:after="0"/>
        <w:jc w:val="center"/>
        <w:rPr>
          <w:rFonts w:ascii="Agency FB" w:hAnsi="Agency FB"/>
          <w:i/>
          <w:iCs/>
        </w:rPr>
      </w:pPr>
      <w:r w:rsidRPr="00362F6A">
        <w:rPr>
          <w:rFonts w:ascii="Agency FB" w:hAnsi="Agency FB"/>
          <w:i/>
          <w:iCs/>
        </w:rPr>
        <w:t xml:space="preserve">Pierre </w:t>
      </w:r>
      <w:proofErr w:type="spellStart"/>
      <w:r w:rsidRPr="00362F6A">
        <w:rPr>
          <w:rFonts w:ascii="Agency FB" w:hAnsi="Agency FB"/>
          <w:i/>
          <w:iCs/>
        </w:rPr>
        <w:t>Libault</w:t>
      </w:r>
      <w:proofErr w:type="spellEnd"/>
    </w:p>
    <w:p w14:paraId="2D592598" w14:textId="5004168E" w:rsidR="00327A53" w:rsidRDefault="00327A53">
      <w:pPr>
        <w:rPr>
          <w:rFonts w:ascii="Agency FB" w:hAnsi="Agency FB"/>
        </w:rPr>
      </w:pPr>
    </w:p>
    <w:p w14:paraId="6ED29E1F" w14:textId="77777777" w:rsidR="007F494E" w:rsidRPr="00660112" w:rsidRDefault="007F494E" w:rsidP="00B253C5">
      <w:pPr>
        <w:rPr>
          <w:rFonts w:ascii="Agency FB" w:hAnsi="Agency FB"/>
        </w:rPr>
      </w:pPr>
    </w:p>
    <w:p w14:paraId="602D2E03" w14:textId="315AAEF2" w:rsidR="00F778BD" w:rsidRDefault="00874A34">
      <w:pPr>
        <w:pStyle w:val="TM2"/>
        <w:tabs>
          <w:tab w:val="left" w:pos="660"/>
          <w:tab w:val="right" w:leader="dot" w:pos="9062"/>
        </w:tabs>
        <w:rPr>
          <w:rFonts w:eastAsiaTheme="minorEastAsia"/>
          <w:noProof/>
          <w:lang w:eastAsia="fr-FR"/>
        </w:rPr>
      </w:pPr>
      <w:r>
        <w:fldChar w:fldCharType="begin"/>
      </w:r>
      <w:r>
        <w:instrText xml:space="preserve"> TOC \h \z \t "Titre Niveau 1;1;Titre Niveau 2;2;Titre Niveau 3;3;Titre Niveau 4;4" </w:instrText>
      </w:r>
      <w:r>
        <w:fldChar w:fldCharType="separate"/>
      </w:r>
      <w:hyperlink w:anchor="_Toc93149276" w:history="1">
        <w:r w:rsidR="00F778BD" w:rsidRPr="003732D1">
          <w:rPr>
            <w:rStyle w:val="Lienhypertexte"/>
            <w:noProof/>
          </w:rPr>
          <w:t>1.</w:t>
        </w:r>
        <w:r w:rsidR="00F778BD">
          <w:rPr>
            <w:rFonts w:eastAsiaTheme="minorEastAsia"/>
            <w:noProof/>
            <w:lang w:eastAsia="fr-FR"/>
          </w:rPr>
          <w:tab/>
        </w:r>
        <w:r w:rsidR="00F778BD" w:rsidRPr="003732D1">
          <w:rPr>
            <w:rStyle w:val="Lienhypertexte"/>
            <w:noProof/>
          </w:rPr>
          <w:t>Description du projet</w:t>
        </w:r>
        <w:r w:rsidR="00F778BD">
          <w:rPr>
            <w:noProof/>
            <w:webHidden/>
          </w:rPr>
          <w:tab/>
        </w:r>
        <w:r w:rsidR="00F778BD">
          <w:rPr>
            <w:noProof/>
            <w:webHidden/>
          </w:rPr>
          <w:fldChar w:fldCharType="begin"/>
        </w:r>
        <w:r w:rsidR="00F778BD">
          <w:rPr>
            <w:noProof/>
            <w:webHidden/>
          </w:rPr>
          <w:instrText xml:space="preserve"> PAGEREF _Toc93149276 \h </w:instrText>
        </w:r>
        <w:r w:rsidR="00F778BD">
          <w:rPr>
            <w:noProof/>
            <w:webHidden/>
          </w:rPr>
        </w:r>
        <w:r w:rsidR="00F778BD">
          <w:rPr>
            <w:noProof/>
            <w:webHidden/>
          </w:rPr>
          <w:fldChar w:fldCharType="separate"/>
        </w:r>
        <w:r w:rsidR="00F778BD">
          <w:rPr>
            <w:noProof/>
            <w:webHidden/>
          </w:rPr>
          <w:t>2</w:t>
        </w:r>
        <w:r w:rsidR="00F778BD">
          <w:rPr>
            <w:noProof/>
            <w:webHidden/>
          </w:rPr>
          <w:fldChar w:fldCharType="end"/>
        </w:r>
      </w:hyperlink>
    </w:p>
    <w:p w14:paraId="404B1C08" w14:textId="2689E005" w:rsidR="00F778BD" w:rsidRDefault="0098183A">
      <w:pPr>
        <w:pStyle w:val="TM2"/>
        <w:tabs>
          <w:tab w:val="left" w:pos="880"/>
          <w:tab w:val="right" w:leader="dot" w:pos="9062"/>
        </w:tabs>
        <w:rPr>
          <w:rFonts w:eastAsiaTheme="minorEastAsia"/>
          <w:noProof/>
          <w:lang w:eastAsia="fr-FR"/>
        </w:rPr>
      </w:pPr>
      <w:hyperlink w:anchor="_Toc93149277" w:history="1">
        <w:r w:rsidR="00F778BD" w:rsidRPr="003732D1">
          <w:rPr>
            <w:rStyle w:val="Lienhypertexte"/>
            <w:noProof/>
          </w:rPr>
          <w:t>1.1.</w:t>
        </w:r>
        <w:r w:rsidR="00F778BD">
          <w:rPr>
            <w:rFonts w:eastAsiaTheme="minorEastAsia"/>
            <w:noProof/>
            <w:lang w:eastAsia="fr-FR"/>
          </w:rPr>
          <w:tab/>
        </w:r>
        <w:r w:rsidR="00F778BD" w:rsidRPr="003732D1">
          <w:rPr>
            <w:rStyle w:val="Lienhypertexte"/>
            <w:noProof/>
          </w:rPr>
          <w:t>Contexte général du projet</w:t>
        </w:r>
        <w:r w:rsidR="00F778BD">
          <w:rPr>
            <w:noProof/>
            <w:webHidden/>
          </w:rPr>
          <w:tab/>
        </w:r>
        <w:r w:rsidR="00F778BD">
          <w:rPr>
            <w:noProof/>
            <w:webHidden/>
          </w:rPr>
          <w:fldChar w:fldCharType="begin"/>
        </w:r>
        <w:r w:rsidR="00F778BD">
          <w:rPr>
            <w:noProof/>
            <w:webHidden/>
          </w:rPr>
          <w:instrText xml:space="preserve"> PAGEREF _Toc93149277 \h </w:instrText>
        </w:r>
        <w:r w:rsidR="00F778BD">
          <w:rPr>
            <w:noProof/>
            <w:webHidden/>
          </w:rPr>
        </w:r>
        <w:r w:rsidR="00F778BD">
          <w:rPr>
            <w:noProof/>
            <w:webHidden/>
          </w:rPr>
          <w:fldChar w:fldCharType="separate"/>
        </w:r>
        <w:r w:rsidR="00F778BD">
          <w:rPr>
            <w:noProof/>
            <w:webHidden/>
          </w:rPr>
          <w:t>2</w:t>
        </w:r>
        <w:r w:rsidR="00F778BD">
          <w:rPr>
            <w:noProof/>
            <w:webHidden/>
          </w:rPr>
          <w:fldChar w:fldCharType="end"/>
        </w:r>
      </w:hyperlink>
    </w:p>
    <w:p w14:paraId="1C7F2AD0" w14:textId="72901A9D" w:rsidR="00F778BD" w:rsidRDefault="0098183A">
      <w:pPr>
        <w:pStyle w:val="TM2"/>
        <w:tabs>
          <w:tab w:val="left" w:pos="880"/>
          <w:tab w:val="right" w:leader="dot" w:pos="9062"/>
        </w:tabs>
        <w:rPr>
          <w:rFonts w:eastAsiaTheme="minorEastAsia"/>
          <w:noProof/>
          <w:lang w:eastAsia="fr-FR"/>
        </w:rPr>
      </w:pPr>
      <w:hyperlink w:anchor="_Toc93149278" w:history="1">
        <w:r w:rsidR="00F778BD" w:rsidRPr="003732D1">
          <w:rPr>
            <w:rStyle w:val="Lienhypertexte"/>
            <w:noProof/>
          </w:rPr>
          <w:t>1.2.</w:t>
        </w:r>
        <w:r w:rsidR="00F778BD">
          <w:rPr>
            <w:rFonts w:eastAsiaTheme="minorEastAsia"/>
            <w:noProof/>
            <w:lang w:eastAsia="fr-FR"/>
          </w:rPr>
          <w:tab/>
        </w:r>
        <w:r w:rsidR="00F778BD" w:rsidRPr="003732D1">
          <w:rPr>
            <w:rStyle w:val="Lienhypertexte"/>
            <w:noProof/>
          </w:rPr>
          <w:t>Contexte scientifique du projet</w:t>
        </w:r>
        <w:r w:rsidR="00F778BD">
          <w:rPr>
            <w:noProof/>
            <w:webHidden/>
          </w:rPr>
          <w:tab/>
        </w:r>
        <w:r w:rsidR="00F778BD">
          <w:rPr>
            <w:noProof/>
            <w:webHidden/>
          </w:rPr>
          <w:fldChar w:fldCharType="begin"/>
        </w:r>
        <w:r w:rsidR="00F778BD">
          <w:rPr>
            <w:noProof/>
            <w:webHidden/>
          </w:rPr>
          <w:instrText xml:space="preserve"> PAGEREF _Toc93149278 \h </w:instrText>
        </w:r>
        <w:r w:rsidR="00F778BD">
          <w:rPr>
            <w:noProof/>
            <w:webHidden/>
          </w:rPr>
        </w:r>
        <w:r w:rsidR="00F778BD">
          <w:rPr>
            <w:noProof/>
            <w:webHidden/>
          </w:rPr>
          <w:fldChar w:fldCharType="separate"/>
        </w:r>
        <w:r w:rsidR="00F778BD">
          <w:rPr>
            <w:noProof/>
            <w:webHidden/>
          </w:rPr>
          <w:t>3</w:t>
        </w:r>
        <w:r w:rsidR="00F778BD">
          <w:rPr>
            <w:noProof/>
            <w:webHidden/>
          </w:rPr>
          <w:fldChar w:fldCharType="end"/>
        </w:r>
      </w:hyperlink>
    </w:p>
    <w:p w14:paraId="559A211D" w14:textId="74EEC887" w:rsidR="00F778BD" w:rsidRDefault="0098183A">
      <w:pPr>
        <w:pStyle w:val="TM2"/>
        <w:tabs>
          <w:tab w:val="left" w:pos="880"/>
          <w:tab w:val="right" w:leader="dot" w:pos="9062"/>
        </w:tabs>
        <w:rPr>
          <w:rFonts w:eastAsiaTheme="minorEastAsia"/>
          <w:noProof/>
          <w:lang w:eastAsia="fr-FR"/>
        </w:rPr>
      </w:pPr>
      <w:hyperlink w:anchor="_Toc93149279" w:history="1">
        <w:r w:rsidR="00F778BD" w:rsidRPr="003732D1">
          <w:rPr>
            <w:rStyle w:val="Lienhypertexte"/>
            <w:noProof/>
          </w:rPr>
          <w:t>1.3.</w:t>
        </w:r>
        <w:r w:rsidR="00F778BD">
          <w:rPr>
            <w:rFonts w:eastAsiaTheme="minorEastAsia"/>
            <w:noProof/>
            <w:lang w:eastAsia="fr-FR"/>
          </w:rPr>
          <w:tab/>
        </w:r>
        <w:r w:rsidR="00F778BD" w:rsidRPr="003732D1">
          <w:rPr>
            <w:rStyle w:val="Lienhypertexte"/>
            <w:noProof/>
          </w:rPr>
          <w:t>Description de la démarche suivie</w:t>
        </w:r>
        <w:r w:rsidR="00F778BD">
          <w:rPr>
            <w:noProof/>
            <w:webHidden/>
          </w:rPr>
          <w:tab/>
        </w:r>
        <w:r w:rsidR="00F778BD">
          <w:rPr>
            <w:noProof/>
            <w:webHidden/>
          </w:rPr>
          <w:fldChar w:fldCharType="begin"/>
        </w:r>
        <w:r w:rsidR="00F778BD">
          <w:rPr>
            <w:noProof/>
            <w:webHidden/>
          </w:rPr>
          <w:instrText xml:space="preserve"> PAGEREF _Toc93149279 \h </w:instrText>
        </w:r>
        <w:r w:rsidR="00F778BD">
          <w:rPr>
            <w:noProof/>
            <w:webHidden/>
          </w:rPr>
        </w:r>
        <w:r w:rsidR="00F778BD">
          <w:rPr>
            <w:noProof/>
            <w:webHidden/>
          </w:rPr>
          <w:fldChar w:fldCharType="separate"/>
        </w:r>
        <w:r w:rsidR="00F778BD">
          <w:rPr>
            <w:noProof/>
            <w:webHidden/>
          </w:rPr>
          <w:t>3</w:t>
        </w:r>
        <w:r w:rsidR="00F778BD">
          <w:rPr>
            <w:noProof/>
            <w:webHidden/>
          </w:rPr>
          <w:fldChar w:fldCharType="end"/>
        </w:r>
      </w:hyperlink>
    </w:p>
    <w:p w14:paraId="14F52E2E" w14:textId="7BB1A6B7" w:rsidR="00F778BD" w:rsidRDefault="0098183A">
      <w:pPr>
        <w:pStyle w:val="TM1"/>
        <w:tabs>
          <w:tab w:val="left" w:pos="440"/>
          <w:tab w:val="right" w:leader="dot" w:pos="9062"/>
        </w:tabs>
        <w:rPr>
          <w:rFonts w:cstheme="minorBidi"/>
          <w:noProof/>
        </w:rPr>
      </w:pPr>
      <w:hyperlink w:anchor="_Toc93149280" w:history="1">
        <w:r w:rsidR="00F778BD" w:rsidRPr="003732D1">
          <w:rPr>
            <w:rStyle w:val="Lienhypertexte"/>
            <w:noProof/>
          </w:rPr>
          <w:t>2.</w:t>
        </w:r>
        <w:r w:rsidR="00F778BD">
          <w:rPr>
            <w:rFonts w:cstheme="minorBidi"/>
            <w:noProof/>
          </w:rPr>
          <w:tab/>
        </w:r>
        <w:r w:rsidR="00F778BD" w:rsidRPr="003732D1">
          <w:rPr>
            <w:rStyle w:val="Lienhypertexte"/>
            <w:noProof/>
          </w:rPr>
          <w:t>Etat de l’art</w:t>
        </w:r>
        <w:r w:rsidR="00F778BD">
          <w:rPr>
            <w:noProof/>
            <w:webHidden/>
          </w:rPr>
          <w:tab/>
        </w:r>
        <w:r w:rsidR="00F778BD">
          <w:rPr>
            <w:noProof/>
            <w:webHidden/>
          </w:rPr>
          <w:fldChar w:fldCharType="begin"/>
        </w:r>
        <w:r w:rsidR="00F778BD">
          <w:rPr>
            <w:noProof/>
            <w:webHidden/>
          </w:rPr>
          <w:instrText xml:space="preserve"> PAGEREF _Toc93149280 \h </w:instrText>
        </w:r>
        <w:r w:rsidR="00F778BD">
          <w:rPr>
            <w:noProof/>
            <w:webHidden/>
          </w:rPr>
        </w:r>
        <w:r w:rsidR="00F778BD">
          <w:rPr>
            <w:noProof/>
            <w:webHidden/>
          </w:rPr>
          <w:fldChar w:fldCharType="separate"/>
        </w:r>
        <w:r w:rsidR="00F778BD">
          <w:rPr>
            <w:noProof/>
            <w:webHidden/>
          </w:rPr>
          <w:t>4</w:t>
        </w:r>
        <w:r w:rsidR="00F778BD">
          <w:rPr>
            <w:noProof/>
            <w:webHidden/>
          </w:rPr>
          <w:fldChar w:fldCharType="end"/>
        </w:r>
      </w:hyperlink>
    </w:p>
    <w:p w14:paraId="1CF9499E" w14:textId="2CF8CA03" w:rsidR="00F778BD" w:rsidRDefault="0098183A">
      <w:pPr>
        <w:pStyle w:val="TM3"/>
        <w:tabs>
          <w:tab w:val="left" w:pos="1320"/>
          <w:tab w:val="right" w:leader="dot" w:pos="9062"/>
        </w:tabs>
        <w:rPr>
          <w:rFonts w:cstheme="minorBidi"/>
          <w:noProof/>
        </w:rPr>
      </w:pPr>
      <w:hyperlink w:anchor="_Toc93149281" w:history="1">
        <w:r w:rsidR="00F778BD" w:rsidRPr="003732D1">
          <w:rPr>
            <w:rStyle w:val="Lienhypertexte"/>
            <w:noProof/>
          </w:rPr>
          <w:t>2.1.1.</w:t>
        </w:r>
        <w:r w:rsidR="00F778BD">
          <w:rPr>
            <w:rFonts w:cstheme="minorBidi"/>
            <w:noProof/>
          </w:rPr>
          <w:tab/>
        </w:r>
        <w:r w:rsidR="00F778BD" w:rsidRPr="003732D1">
          <w:rPr>
            <w:rStyle w:val="Lienhypertexte"/>
            <w:noProof/>
          </w:rPr>
          <w:t>Description de la démarche suivie et des travaux réalisés</w:t>
        </w:r>
        <w:r w:rsidR="00F778BD">
          <w:rPr>
            <w:noProof/>
            <w:webHidden/>
          </w:rPr>
          <w:tab/>
        </w:r>
        <w:r w:rsidR="00F778BD">
          <w:rPr>
            <w:noProof/>
            <w:webHidden/>
          </w:rPr>
          <w:fldChar w:fldCharType="begin"/>
        </w:r>
        <w:r w:rsidR="00F778BD">
          <w:rPr>
            <w:noProof/>
            <w:webHidden/>
          </w:rPr>
          <w:instrText xml:space="preserve"> PAGEREF _Toc93149281 \h </w:instrText>
        </w:r>
        <w:r w:rsidR="00F778BD">
          <w:rPr>
            <w:noProof/>
            <w:webHidden/>
          </w:rPr>
        </w:r>
        <w:r w:rsidR="00F778BD">
          <w:rPr>
            <w:noProof/>
            <w:webHidden/>
          </w:rPr>
          <w:fldChar w:fldCharType="separate"/>
        </w:r>
        <w:r w:rsidR="00F778BD">
          <w:rPr>
            <w:noProof/>
            <w:webHidden/>
          </w:rPr>
          <w:t>4</w:t>
        </w:r>
        <w:r w:rsidR="00F778BD">
          <w:rPr>
            <w:noProof/>
            <w:webHidden/>
          </w:rPr>
          <w:fldChar w:fldCharType="end"/>
        </w:r>
      </w:hyperlink>
    </w:p>
    <w:p w14:paraId="228A0100" w14:textId="019C56E9" w:rsidR="00F778BD" w:rsidRDefault="0098183A">
      <w:pPr>
        <w:pStyle w:val="TM3"/>
        <w:tabs>
          <w:tab w:val="left" w:pos="1320"/>
          <w:tab w:val="right" w:leader="dot" w:pos="9062"/>
        </w:tabs>
        <w:rPr>
          <w:rFonts w:cstheme="minorBidi"/>
          <w:noProof/>
        </w:rPr>
      </w:pPr>
      <w:hyperlink w:anchor="_Toc93149282" w:history="1">
        <w:r w:rsidR="00F778BD" w:rsidRPr="003732D1">
          <w:rPr>
            <w:rStyle w:val="Lienhypertexte"/>
            <w:noProof/>
          </w:rPr>
          <w:t>2.1.2.</w:t>
        </w:r>
        <w:r w:rsidR="00F778BD">
          <w:rPr>
            <w:rFonts w:cstheme="minorBidi"/>
            <w:noProof/>
          </w:rPr>
          <w:tab/>
        </w:r>
        <w:r w:rsidR="00F778BD" w:rsidRPr="003732D1">
          <w:rPr>
            <w:rStyle w:val="Lienhypertexte"/>
            <w:noProof/>
          </w:rPr>
          <w:t>Ressources humaines</w:t>
        </w:r>
        <w:r w:rsidR="00F778BD">
          <w:rPr>
            <w:noProof/>
            <w:webHidden/>
          </w:rPr>
          <w:tab/>
        </w:r>
        <w:r w:rsidR="00F778BD">
          <w:rPr>
            <w:noProof/>
            <w:webHidden/>
          </w:rPr>
          <w:fldChar w:fldCharType="begin"/>
        </w:r>
        <w:r w:rsidR="00F778BD">
          <w:rPr>
            <w:noProof/>
            <w:webHidden/>
          </w:rPr>
          <w:instrText xml:space="preserve"> PAGEREF _Toc93149282 \h </w:instrText>
        </w:r>
        <w:r w:rsidR="00F778BD">
          <w:rPr>
            <w:noProof/>
            <w:webHidden/>
          </w:rPr>
        </w:r>
        <w:r w:rsidR="00F778BD">
          <w:rPr>
            <w:noProof/>
            <w:webHidden/>
          </w:rPr>
          <w:fldChar w:fldCharType="separate"/>
        </w:r>
        <w:r w:rsidR="00F778BD">
          <w:rPr>
            <w:noProof/>
            <w:webHidden/>
          </w:rPr>
          <w:t>4</w:t>
        </w:r>
        <w:r w:rsidR="00F778BD">
          <w:rPr>
            <w:noProof/>
            <w:webHidden/>
          </w:rPr>
          <w:fldChar w:fldCharType="end"/>
        </w:r>
      </w:hyperlink>
    </w:p>
    <w:p w14:paraId="2355253C" w14:textId="779F1FC3" w:rsidR="00F778BD" w:rsidRDefault="0098183A">
      <w:pPr>
        <w:pStyle w:val="TM1"/>
        <w:tabs>
          <w:tab w:val="left" w:pos="440"/>
          <w:tab w:val="right" w:leader="dot" w:pos="9062"/>
        </w:tabs>
        <w:rPr>
          <w:rFonts w:cstheme="minorBidi"/>
          <w:noProof/>
        </w:rPr>
      </w:pPr>
      <w:hyperlink w:anchor="_Toc93149283" w:history="1">
        <w:r w:rsidR="00F778BD" w:rsidRPr="003732D1">
          <w:rPr>
            <w:rStyle w:val="Lienhypertexte"/>
            <w:noProof/>
          </w:rPr>
          <w:t>3.</w:t>
        </w:r>
        <w:r w:rsidR="00F778BD">
          <w:rPr>
            <w:rFonts w:cstheme="minorBidi"/>
            <w:noProof/>
          </w:rPr>
          <w:tab/>
        </w:r>
        <w:r w:rsidR="00F778BD" w:rsidRPr="003732D1">
          <w:rPr>
            <w:rStyle w:val="Lienhypertexte"/>
            <w:noProof/>
          </w:rPr>
          <w:t>Travaux sur la détection automatique d’évenements</w:t>
        </w:r>
        <w:r w:rsidR="00F778BD">
          <w:rPr>
            <w:noProof/>
            <w:webHidden/>
          </w:rPr>
          <w:tab/>
        </w:r>
        <w:r w:rsidR="00F778BD">
          <w:rPr>
            <w:noProof/>
            <w:webHidden/>
          </w:rPr>
          <w:fldChar w:fldCharType="begin"/>
        </w:r>
        <w:r w:rsidR="00F778BD">
          <w:rPr>
            <w:noProof/>
            <w:webHidden/>
          </w:rPr>
          <w:instrText xml:space="preserve"> PAGEREF _Toc93149283 \h </w:instrText>
        </w:r>
        <w:r w:rsidR="00F778BD">
          <w:rPr>
            <w:noProof/>
            <w:webHidden/>
          </w:rPr>
        </w:r>
        <w:r w:rsidR="00F778BD">
          <w:rPr>
            <w:noProof/>
            <w:webHidden/>
          </w:rPr>
          <w:fldChar w:fldCharType="separate"/>
        </w:r>
        <w:r w:rsidR="00F778BD">
          <w:rPr>
            <w:noProof/>
            <w:webHidden/>
          </w:rPr>
          <w:t>5</w:t>
        </w:r>
        <w:r w:rsidR="00F778BD">
          <w:rPr>
            <w:noProof/>
            <w:webHidden/>
          </w:rPr>
          <w:fldChar w:fldCharType="end"/>
        </w:r>
      </w:hyperlink>
    </w:p>
    <w:p w14:paraId="2ED130F5" w14:textId="1482262C" w:rsidR="009D6140" w:rsidRDefault="00874A34" w:rsidP="009C41E2">
      <w:r>
        <w:fldChar w:fldCharType="end"/>
      </w:r>
    </w:p>
    <w:p w14:paraId="1066A597" w14:textId="0B43528B" w:rsidR="00096B4C" w:rsidRDefault="00096B4C" w:rsidP="006443F4">
      <w:pPr>
        <w:pStyle w:val="TitreNiveau2"/>
        <w:numPr>
          <w:ilvl w:val="0"/>
          <w:numId w:val="6"/>
        </w:numPr>
      </w:pPr>
      <w:bookmarkStart w:id="0" w:name="_Toc93149276"/>
      <w:r w:rsidRPr="00096B4C">
        <w:t>Description du projet</w:t>
      </w:r>
      <w:bookmarkEnd w:id="0"/>
    </w:p>
    <w:p w14:paraId="30C245FC" w14:textId="65423E78" w:rsidR="00E6074B" w:rsidRDefault="00E6074B" w:rsidP="00E6074B">
      <w:pPr>
        <w:pStyle w:val="TitreNiveau2"/>
      </w:pPr>
      <w:bookmarkStart w:id="1" w:name="_Toc93149277"/>
      <w:r>
        <w:t>Contexte général du projet</w:t>
      </w:r>
      <w:bookmarkEnd w:id="1"/>
      <w:r>
        <w:t xml:space="preserve"> </w:t>
      </w:r>
    </w:p>
    <w:p w14:paraId="396374D6" w14:textId="77777777" w:rsidR="0007231F" w:rsidRDefault="0007231F" w:rsidP="00BA54C2">
      <w:pPr>
        <w:pStyle w:val="Corps"/>
      </w:pPr>
    </w:p>
    <w:p w14:paraId="39D5D585" w14:textId="77777777" w:rsidR="00A96707" w:rsidRDefault="00A96707" w:rsidP="00A96707">
      <w:pPr>
        <w:pStyle w:val="Corps"/>
      </w:pPr>
      <w:r>
        <w:t xml:space="preserve">Le projet que nous souhaitons mener consiste à réaliser de la reconnaissance de figures sur un skateboard. Pour cela, nous souhaitons exploiter deux données principales qui permettent d’identifier les figures : l’accélération et la vitesse angulaire. Ces données seront récoltées grâce au capteur </w:t>
      </w:r>
      <w:hyperlink r:id="rId10" w:history="1">
        <w:proofErr w:type="spellStart"/>
        <w:r w:rsidRPr="005F7496">
          <w:rPr>
            <w:rStyle w:val="Lienhypertexte"/>
          </w:rPr>
          <w:t>Movuino</w:t>
        </w:r>
        <w:proofErr w:type="spellEnd"/>
      </w:hyperlink>
      <w:r>
        <w:t xml:space="preserve"> qui a été utilisé par Pierre lors de différents projets durant sa césure. La prise en main sera donc facile et le projet pourra démarrer rapidement. Le capteur sera fixé sous le skate au niveau du truck arrière (partie fixée à la planche qui tient les roues). Un boitier a déjà été pensé pour anticiper le projet :</w:t>
      </w:r>
    </w:p>
    <w:p w14:paraId="5B6D273E" w14:textId="77777777" w:rsidR="00A96707" w:rsidRDefault="00A96707" w:rsidP="00A96707">
      <w:pPr>
        <w:pStyle w:val="Lgendefigure"/>
      </w:pPr>
      <w:r>
        <w:rPr>
          <w:noProof/>
          <w:lang w:eastAsia="fr-FR"/>
        </w:rPr>
        <w:drawing>
          <wp:anchor distT="0" distB="0" distL="114300" distR="114300" simplePos="0" relativeHeight="251664384" behindDoc="0" locked="0" layoutInCell="1" allowOverlap="1" wp14:anchorId="2514AA04" wp14:editId="24CB319F">
            <wp:simplePos x="0" y="0"/>
            <wp:positionH relativeFrom="column">
              <wp:posOffset>475615</wp:posOffset>
            </wp:positionH>
            <wp:positionV relativeFrom="paragraph">
              <wp:posOffset>494665</wp:posOffset>
            </wp:positionV>
            <wp:extent cx="2753995" cy="2065655"/>
            <wp:effectExtent l="1270" t="0" r="9525" b="9525"/>
            <wp:wrapThrough wrapText="bothSides">
              <wp:wrapPolygon edited="0">
                <wp:start x="10" y="21613"/>
                <wp:lineTo x="21525" y="21613"/>
                <wp:lineTo x="21525" y="100"/>
                <wp:lineTo x="10" y="100"/>
                <wp:lineTo x="10" y="21613"/>
              </wp:wrapPolygon>
            </wp:wrapThrough>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753995" cy="2065655"/>
                    </a:xfrm>
                    <a:prstGeom prst="rect">
                      <a:avLst/>
                    </a:prstGeom>
                  </pic:spPr>
                </pic:pic>
              </a:graphicData>
            </a:graphic>
          </wp:anchor>
        </w:drawing>
      </w:r>
      <w:r>
        <w:rPr>
          <w:noProof/>
          <w:lang w:eastAsia="fr-FR"/>
        </w:rPr>
        <w:drawing>
          <wp:inline distT="0" distB="0" distL="0" distR="0" wp14:anchorId="223B7642" wp14:editId="5E347F1E">
            <wp:extent cx="2739814" cy="2054860"/>
            <wp:effectExtent l="0" t="635" r="3175" b="3175"/>
            <wp:docPr id="7" name="Image 7" descr="Une image contenant person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ersonn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753937" cy="2065452"/>
                    </a:xfrm>
                    <a:prstGeom prst="rect">
                      <a:avLst/>
                    </a:prstGeom>
                  </pic:spPr>
                </pic:pic>
              </a:graphicData>
            </a:graphic>
          </wp:inline>
        </w:drawing>
      </w:r>
    </w:p>
    <w:p w14:paraId="05876878" w14:textId="77777777" w:rsidR="00A96707" w:rsidRDefault="00A96707" w:rsidP="00A96707">
      <w:pPr>
        <w:pStyle w:val="Lgendefigure"/>
      </w:pPr>
      <w:r>
        <w:t xml:space="preserve">A gauche le </w:t>
      </w:r>
      <w:proofErr w:type="spellStart"/>
      <w:r>
        <w:t>Movuino</w:t>
      </w:r>
      <w:proofErr w:type="spellEnd"/>
      <w:r>
        <w:t xml:space="preserve"> placé dans le boitier et à droite le boitier fixé sur le skate</w:t>
      </w:r>
    </w:p>
    <w:p w14:paraId="36BF6922" w14:textId="77777777" w:rsidR="00A96707" w:rsidRDefault="00A96707" w:rsidP="00A96707">
      <w:pPr>
        <w:pStyle w:val="Corps"/>
      </w:pPr>
      <w:r>
        <w:t xml:space="preserve">L’objectif final serait de pouvoir identifier de multiples informations sur un même enregistrement : </w:t>
      </w:r>
    </w:p>
    <w:p w14:paraId="68311743" w14:textId="77777777" w:rsidR="00A96707" w:rsidRDefault="00A96707" w:rsidP="00A96707">
      <w:pPr>
        <w:pStyle w:val="Puce1"/>
        <w:ind w:left="765" w:hanging="357"/>
      </w:pPr>
      <w:r>
        <w:t>Combien de figures sont réalisées sur la plage d’enregistrement ;</w:t>
      </w:r>
    </w:p>
    <w:p w14:paraId="3E566458" w14:textId="77777777" w:rsidR="00A96707" w:rsidRDefault="00A96707" w:rsidP="00A96707">
      <w:pPr>
        <w:pStyle w:val="Puce1"/>
        <w:ind w:left="765" w:hanging="357"/>
      </w:pPr>
      <w:r>
        <w:t xml:space="preserve">Quelles sont ces figures ; </w:t>
      </w:r>
    </w:p>
    <w:p w14:paraId="1354593D" w14:textId="77777777" w:rsidR="00A96707" w:rsidRDefault="00A96707" w:rsidP="00A96707">
      <w:pPr>
        <w:pStyle w:val="Puce1"/>
        <w:ind w:left="765" w:hanging="357"/>
      </w:pPr>
      <w:r>
        <w:lastRenderedPageBreak/>
        <w:t>La durée de chaque figure et la durée entre deux figures ;</w:t>
      </w:r>
    </w:p>
    <w:p w14:paraId="25F047C3" w14:textId="77777777" w:rsidR="00A96707" w:rsidRDefault="00A96707" w:rsidP="00A96707">
      <w:pPr>
        <w:pStyle w:val="Puce1"/>
        <w:ind w:left="765" w:hanging="357"/>
      </w:pPr>
      <w:r>
        <w:t xml:space="preserve">D’autres données pertinentes qui permettent d’évaluer la qualité de la figure : </w:t>
      </w:r>
    </w:p>
    <w:p w14:paraId="0DFDCC13" w14:textId="77777777" w:rsidR="00A96707" w:rsidRDefault="00A96707" w:rsidP="00A96707">
      <w:pPr>
        <w:pStyle w:val="Puce2"/>
      </w:pPr>
      <w:r>
        <w:t xml:space="preserve">Hauteur ; </w:t>
      </w:r>
    </w:p>
    <w:p w14:paraId="5C8AAC46" w14:textId="77777777" w:rsidR="00A96707" w:rsidRDefault="00A96707" w:rsidP="00A96707">
      <w:pPr>
        <w:pStyle w:val="Puce2"/>
      </w:pPr>
      <w:r>
        <w:t>Vitesse initiale vs vitesse finale ;</w:t>
      </w:r>
    </w:p>
    <w:p w14:paraId="4EFFDC2F" w14:textId="77777777" w:rsidR="00A96707" w:rsidRDefault="00A96707" w:rsidP="00A96707">
      <w:pPr>
        <w:pStyle w:val="Puce2"/>
      </w:pPr>
      <w:r>
        <w:t>Etc…</w:t>
      </w:r>
    </w:p>
    <w:p w14:paraId="48AEE059" w14:textId="77777777" w:rsidR="00A96707" w:rsidRDefault="00A96707" w:rsidP="00A96707">
      <w:pPr>
        <w:pStyle w:val="Corps"/>
      </w:pPr>
      <w:r>
        <w:t>Pour mener à bien ce projet, nous avons déjà identifié plusieurs problématiques en lien avec l’option. De plus, un rapide état de l’art nous a permis d’identifier des projets similaires (</w:t>
      </w:r>
      <w:hyperlink r:id="rId13" w:history="1">
        <w:r w:rsidRPr="00EA6924">
          <w:rPr>
            <w:rStyle w:val="Lienhypertexte"/>
          </w:rPr>
          <w:t>IMU classification</w:t>
        </w:r>
      </w:hyperlink>
      <w:r>
        <w:t>), menant à des résultats convenables. Ceci dit, notre objectif est d’adopter notre propre démarche autour des différentes problématiques que nous pourrons rencontrer. Comparer nos résultats avec la littérature et compléter cette dernière sera également intéressant pour confirmer ou infirmer nos approches.</w:t>
      </w:r>
    </w:p>
    <w:p w14:paraId="77E19809" w14:textId="77777777" w:rsidR="00A96707" w:rsidRDefault="00A96707" w:rsidP="00A96707">
      <w:pPr>
        <w:pStyle w:val="Corps"/>
      </w:pPr>
      <w:r>
        <w:t xml:space="preserve">Il est important de noter que l’évolution du projet et des travaux réalisés peuvent faire l’objet de nouveaux verrous techniques à lever. Par exemple, l’utilisation de Machine Learning et d’algorithmes classifieurs nécessite de nombreuses données labellisées pour assurer une bonne phase d’entrainement de l’algorithme. L’obtention de suffisamment de données de qualité peut être un nouveau verrou à lever. </w:t>
      </w:r>
    </w:p>
    <w:p w14:paraId="0DBA297A" w14:textId="43CEB6FD" w:rsidR="00A96707" w:rsidRPr="005756E1" w:rsidRDefault="00A96707" w:rsidP="00A96707">
      <w:pPr>
        <w:pStyle w:val="Corps"/>
        <w:rPr>
          <w:b/>
          <w:sz w:val="24"/>
        </w:rPr>
      </w:pPr>
      <w:r>
        <w:t>Nous espérons que ce document traduit notre envie de réaliser ce projet et qu’il résume efficacement les enjeux techniques ainsi que la corrélation avec de multiples aspects de l’option. Réaliser ce projet dans le cadre de l’option nous permettra d’avancer plus efficacement sur les différentes problématiques que présente ce projet ainsi que d’anticiper les potentielles limites de nos hypothèses / développement. N’hésitez pas à revenir vers nous si vous avez besoin de précisions et d’informations complémentaires.</w:t>
      </w:r>
    </w:p>
    <w:p w14:paraId="63202EEA" w14:textId="563294C4" w:rsidR="00A872EB" w:rsidRDefault="0029115D" w:rsidP="00A872EB">
      <w:pPr>
        <w:pStyle w:val="TitreNiveau2"/>
      </w:pPr>
      <w:bookmarkStart w:id="2" w:name="_Toc93149278"/>
      <w:r>
        <w:t>Contexte scientifique du projet</w:t>
      </w:r>
      <w:bookmarkEnd w:id="2"/>
      <w:r>
        <w:t xml:space="preserve"> </w:t>
      </w:r>
    </w:p>
    <w:p w14:paraId="3E6A4F5D" w14:textId="77777777" w:rsidR="00A96707" w:rsidRPr="00A87471" w:rsidRDefault="00A96707" w:rsidP="00A96707">
      <w:pPr>
        <w:pStyle w:val="Corps"/>
      </w:pPr>
      <w:r>
        <w:t>Ci-dessous une liste non exhaustive des différentes problématiques que nous pourrons rencontrer.</w:t>
      </w:r>
    </w:p>
    <w:p w14:paraId="0F737EBA" w14:textId="77777777" w:rsidR="00A96707" w:rsidRDefault="00A96707" w:rsidP="00A96707">
      <w:pPr>
        <w:pStyle w:val="Puce1"/>
        <w:ind w:left="765" w:hanging="357"/>
      </w:pPr>
      <w:r>
        <w:t>Traitement des données brutes :</w:t>
      </w:r>
    </w:p>
    <w:p w14:paraId="5CD1542D" w14:textId="77777777" w:rsidR="00A96707" w:rsidRDefault="00A96707" w:rsidP="00A96707">
      <w:pPr>
        <w:pStyle w:val="Puce2"/>
      </w:pPr>
      <w:r>
        <w:t>Filtrage des données ;</w:t>
      </w:r>
    </w:p>
    <w:p w14:paraId="65971B6F" w14:textId="77777777" w:rsidR="00A96707" w:rsidRDefault="00A96707" w:rsidP="00A96707">
      <w:pPr>
        <w:pStyle w:val="Puce2"/>
      </w:pPr>
      <w:r>
        <w:t>Correction des défauts des différents capteurs (dérive du gyroscope et bruit de l’accéléromètre).</w:t>
      </w:r>
    </w:p>
    <w:p w14:paraId="71047066" w14:textId="77777777" w:rsidR="00A96707" w:rsidRDefault="00A96707" w:rsidP="00A96707">
      <w:pPr>
        <w:pStyle w:val="Puce1"/>
        <w:ind w:left="765" w:hanging="357"/>
      </w:pPr>
      <w:r>
        <w:t>Reconnaissance de figures :</w:t>
      </w:r>
    </w:p>
    <w:p w14:paraId="5258FBA7" w14:textId="77777777" w:rsidR="00A96707" w:rsidRDefault="00A96707" w:rsidP="00A96707">
      <w:pPr>
        <w:pStyle w:val="Puce2"/>
      </w:pPr>
      <w:r>
        <w:t xml:space="preserve">Détection des T0 et </w:t>
      </w:r>
      <w:proofErr w:type="spellStart"/>
      <w:r>
        <w:t>Tfin</w:t>
      </w:r>
      <w:proofErr w:type="spellEnd"/>
      <w:r>
        <w:t xml:space="preserve"> de chaque figure ;</w:t>
      </w:r>
    </w:p>
    <w:p w14:paraId="3ABB2696" w14:textId="77777777" w:rsidR="00A96707" w:rsidRDefault="00A96707" w:rsidP="00A96707">
      <w:pPr>
        <w:pStyle w:val="Puce2"/>
      </w:pPr>
      <w:r>
        <w:t>Calculs de données pertinentes pour la pratique du skate (vitesse, hauteur de la figure, etc…) ;</w:t>
      </w:r>
    </w:p>
    <w:p w14:paraId="38C41811" w14:textId="77777777" w:rsidR="00A96707" w:rsidRDefault="00A96707" w:rsidP="00A96707">
      <w:pPr>
        <w:pStyle w:val="Puce2"/>
      </w:pPr>
      <w:r>
        <w:t xml:space="preserve">Identification et utilisation d’algorithmes de reconnaissances de mouvement (Peut-être avec du machine </w:t>
      </w:r>
      <w:proofErr w:type="spellStart"/>
      <w:r>
        <w:t>learning</w:t>
      </w:r>
      <w:proofErr w:type="spellEnd"/>
      <w:r>
        <w:t>);</w:t>
      </w:r>
    </w:p>
    <w:p w14:paraId="55DC1A44" w14:textId="77777777" w:rsidR="00A96707" w:rsidRDefault="00A96707" w:rsidP="00A96707">
      <w:pPr>
        <w:pStyle w:val="Puce1"/>
        <w:ind w:left="765" w:hanging="357"/>
      </w:pPr>
      <w:r>
        <w:t>Visualisation des mouvements :</w:t>
      </w:r>
    </w:p>
    <w:p w14:paraId="77E89797" w14:textId="77777777" w:rsidR="00A96707" w:rsidRDefault="00A96707" w:rsidP="00A96707">
      <w:pPr>
        <w:pStyle w:val="Puce2"/>
      </w:pPr>
      <w:r>
        <w:t>Avoir une représentation 3D du mouvement la plus proche de la réalité sur Unity3D</w:t>
      </w:r>
    </w:p>
    <w:p w14:paraId="310C637C" w14:textId="77777777" w:rsidR="00A96707" w:rsidRDefault="00A96707" w:rsidP="00A96707">
      <w:pPr>
        <w:pStyle w:val="Puce1"/>
        <w:ind w:left="765" w:hanging="357"/>
      </w:pPr>
      <w:r>
        <w:t xml:space="preserve">Problématique propre au skate (peut-être limite du projet) : </w:t>
      </w:r>
    </w:p>
    <w:p w14:paraId="4351479D" w14:textId="77777777" w:rsidR="00A96707" w:rsidRDefault="00A96707" w:rsidP="00A96707">
      <w:pPr>
        <w:pStyle w:val="Puce2"/>
      </w:pPr>
      <w:r>
        <w:t>Comment différencier un 180 d’une simple rotation de skate (</w:t>
      </w:r>
      <w:proofErr w:type="spellStart"/>
      <w:r>
        <w:t>shove-it</w:t>
      </w:r>
      <w:proofErr w:type="spellEnd"/>
      <w:r>
        <w:t>) ?</w:t>
      </w:r>
    </w:p>
    <w:p w14:paraId="6D820249" w14:textId="44867B35" w:rsidR="00A96707" w:rsidRDefault="00F105B5" w:rsidP="00F105B5">
      <w:pPr>
        <w:pStyle w:val="TitreNiveau2"/>
      </w:pPr>
      <w:bookmarkStart w:id="3" w:name="_Toc93149279"/>
      <w:r>
        <w:t>Description de la démarche suivie</w:t>
      </w:r>
      <w:bookmarkEnd w:id="3"/>
      <w:r>
        <w:t xml:space="preserve"> </w:t>
      </w:r>
    </w:p>
    <w:p w14:paraId="39C95D44" w14:textId="77777777" w:rsidR="000310DE" w:rsidRDefault="000310DE" w:rsidP="000310DE">
      <w:pPr>
        <w:pStyle w:val="Corps"/>
      </w:pPr>
      <w:r>
        <w:t xml:space="preserve">D’abord regarder la détection d’évènements puis la classification. </w:t>
      </w:r>
    </w:p>
    <w:p w14:paraId="3F955E08" w14:textId="5E8CDCCA" w:rsidR="00CD1A0E" w:rsidRDefault="00CD1A0E" w:rsidP="00A96707">
      <w:pPr>
        <w:pStyle w:val="Corps"/>
      </w:pPr>
    </w:p>
    <w:p w14:paraId="548EBE5B" w14:textId="77777777" w:rsidR="000C3E57" w:rsidRPr="00096B4C" w:rsidRDefault="000C3E57" w:rsidP="00A96707">
      <w:pPr>
        <w:pStyle w:val="Corps"/>
      </w:pPr>
    </w:p>
    <w:p w14:paraId="18CA59DC" w14:textId="402E511D" w:rsidR="00CC5779" w:rsidRDefault="009433A3" w:rsidP="0043342C">
      <w:pPr>
        <w:pStyle w:val="TitreNiveau1"/>
      </w:pPr>
      <w:bookmarkStart w:id="4" w:name="_Toc93149280"/>
      <w:r>
        <w:lastRenderedPageBreak/>
        <w:t>Etat de l’art</w:t>
      </w:r>
      <w:bookmarkEnd w:id="4"/>
    </w:p>
    <w:p w14:paraId="4BEAA345" w14:textId="57A31190" w:rsidR="00A26DBA" w:rsidRPr="00BE30B5" w:rsidRDefault="00A26DBA" w:rsidP="00A26DBA">
      <w:pPr>
        <w:pStyle w:val="TitreNiveau1"/>
        <w:numPr>
          <w:ilvl w:val="0"/>
          <w:numId w:val="0"/>
        </w:numPr>
      </w:pPr>
    </w:p>
    <w:p w14:paraId="5E2CB044" w14:textId="77777777" w:rsidR="00155A2F" w:rsidRPr="00155A2F" w:rsidRDefault="00155A2F" w:rsidP="00155A2F">
      <w:pPr>
        <w:pStyle w:val="TitreNiveau3"/>
      </w:pPr>
      <w:bookmarkStart w:id="5" w:name="_Toc93149281"/>
      <w:r w:rsidRPr="00155A2F">
        <w:t>Description de la démarche suivie et des travaux réalisés</w:t>
      </w:r>
      <w:bookmarkEnd w:id="5"/>
      <w:r w:rsidRPr="00155A2F">
        <w:t xml:space="preserve"> </w:t>
      </w:r>
    </w:p>
    <w:p w14:paraId="73730A80" w14:textId="77777777" w:rsidR="00155A2F" w:rsidRDefault="00155A2F" w:rsidP="00155A2F">
      <w:pPr>
        <w:pStyle w:val="Corps"/>
      </w:pPr>
    </w:p>
    <w:p w14:paraId="1F66BCA0" w14:textId="77777777" w:rsidR="00155A2F" w:rsidRPr="00155A2F" w:rsidRDefault="00155A2F" w:rsidP="00155A2F">
      <w:pPr>
        <w:pStyle w:val="Corps"/>
      </w:pPr>
    </w:p>
    <w:p w14:paraId="435EFDCC" w14:textId="573308A5" w:rsidR="00827AA3" w:rsidRDefault="00155A2F" w:rsidP="00155A2F">
      <w:pPr>
        <w:pStyle w:val="TitreNiveau3"/>
      </w:pPr>
      <w:bookmarkStart w:id="6" w:name="_Toc93149282"/>
      <w:r w:rsidRPr="00155A2F">
        <w:t>Ressources humaines</w:t>
      </w:r>
      <w:bookmarkEnd w:id="6"/>
    </w:p>
    <w:p w14:paraId="5BDF8093" w14:textId="77777777" w:rsidR="00827AA3" w:rsidRDefault="00827AA3">
      <w:pPr>
        <w:rPr>
          <w:b/>
          <w:sz w:val="24"/>
        </w:rPr>
      </w:pPr>
      <w:r>
        <w:br w:type="page"/>
      </w:r>
    </w:p>
    <w:p w14:paraId="710490C7" w14:textId="1887DA91" w:rsidR="00155A2F" w:rsidRDefault="00827AA3" w:rsidP="00827AA3">
      <w:pPr>
        <w:pStyle w:val="TitreNiveau1"/>
      </w:pPr>
      <w:bookmarkStart w:id="7" w:name="_Toc93149283"/>
      <w:r>
        <w:lastRenderedPageBreak/>
        <w:t>Travaux sur la détection automatique d’év</w:t>
      </w:r>
      <w:r w:rsidR="00674521">
        <w:t>é</w:t>
      </w:r>
      <w:r>
        <w:t>nements</w:t>
      </w:r>
      <w:bookmarkEnd w:id="7"/>
      <w:r>
        <w:t xml:space="preserve"> </w:t>
      </w:r>
    </w:p>
    <w:p w14:paraId="4573CB50" w14:textId="77777777" w:rsidR="00915AC0" w:rsidRPr="00155A2F" w:rsidRDefault="00915AC0" w:rsidP="00DD0471">
      <w:pPr>
        <w:pStyle w:val="TitreNiveau1"/>
        <w:numPr>
          <w:ilvl w:val="0"/>
          <w:numId w:val="0"/>
        </w:numPr>
      </w:pPr>
    </w:p>
    <w:p w14:paraId="3ABA2817" w14:textId="77777777" w:rsidR="00155A2F" w:rsidRDefault="00155A2F" w:rsidP="00BB4B56">
      <w:pPr>
        <w:pStyle w:val="Puce1"/>
        <w:numPr>
          <w:ilvl w:val="0"/>
          <w:numId w:val="0"/>
        </w:numPr>
      </w:pPr>
    </w:p>
    <w:p w14:paraId="12A0C357" w14:textId="77777777" w:rsidR="00155A2F" w:rsidRPr="00155A2F" w:rsidRDefault="00155A2F" w:rsidP="00155A2F">
      <w:pPr>
        <w:pStyle w:val="Corps"/>
      </w:pPr>
    </w:p>
    <w:p w14:paraId="3C7290EF" w14:textId="77777777" w:rsidR="00155A2F" w:rsidRPr="00155A2F" w:rsidRDefault="00155A2F" w:rsidP="00155A2F">
      <w:pPr>
        <w:pStyle w:val="Puce1"/>
        <w:numPr>
          <w:ilvl w:val="0"/>
          <w:numId w:val="0"/>
        </w:numPr>
        <w:ind w:left="771" w:hanging="360"/>
      </w:pPr>
    </w:p>
    <w:p w14:paraId="122F00BC" w14:textId="77777777" w:rsidR="00407D4D" w:rsidRPr="0075562C" w:rsidRDefault="00407D4D" w:rsidP="00155A2F">
      <w:pPr>
        <w:pStyle w:val="Corps"/>
      </w:pPr>
    </w:p>
    <w:sectPr w:rsidR="00407D4D" w:rsidRPr="0075562C">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290CB" w14:textId="77777777" w:rsidR="0098183A" w:rsidRDefault="0098183A" w:rsidP="0097259B">
      <w:pPr>
        <w:spacing w:after="0" w:line="240" w:lineRule="auto"/>
      </w:pPr>
      <w:r>
        <w:separator/>
      </w:r>
    </w:p>
  </w:endnote>
  <w:endnote w:type="continuationSeparator" w:id="0">
    <w:p w14:paraId="4AC165CF" w14:textId="77777777" w:rsidR="0098183A" w:rsidRDefault="0098183A" w:rsidP="00972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983830"/>
      <w:docPartObj>
        <w:docPartGallery w:val="Page Numbers (Bottom of Page)"/>
        <w:docPartUnique/>
      </w:docPartObj>
    </w:sdtPr>
    <w:sdtEndPr/>
    <w:sdtContent>
      <w:p w14:paraId="1344D936" w14:textId="63CA0CFA" w:rsidR="00986D04" w:rsidRDefault="00986D04">
        <w:pPr>
          <w:pStyle w:val="Pieddepage"/>
          <w:jc w:val="right"/>
        </w:pPr>
        <w:r>
          <w:fldChar w:fldCharType="begin"/>
        </w:r>
        <w:r>
          <w:instrText>PAGE   \* MERGEFORMAT</w:instrText>
        </w:r>
        <w:r>
          <w:fldChar w:fldCharType="separate"/>
        </w:r>
        <w:r>
          <w:t>2</w:t>
        </w:r>
        <w:r>
          <w:fldChar w:fldCharType="end"/>
        </w:r>
      </w:p>
    </w:sdtContent>
  </w:sdt>
  <w:p w14:paraId="000CDA5D" w14:textId="77777777" w:rsidR="00986D04" w:rsidRDefault="00986D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C1AF9" w14:textId="77777777" w:rsidR="0098183A" w:rsidRDefault="0098183A" w:rsidP="0097259B">
      <w:pPr>
        <w:spacing w:after="0" w:line="240" w:lineRule="auto"/>
      </w:pPr>
      <w:r>
        <w:separator/>
      </w:r>
    </w:p>
  </w:footnote>
  <w:footnote w:type="continuationSeparator" w:id="0">
    <w:p w14:paraId="676D1C5D" w14:textId="77777777" w:rsidR="0098183A" w:rsidRDefault="0098183A" w:rsidP="00972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F178C"/>
    <w:multiLevelType w:val="hybridMultilevel"/>
    <w:tmpl w:val="289A0A4A"/>
    <w:lvl w:ilvl="0" w:tplc="392CB350">
      <w:start w:val="1"/>
      <w:numFmt w:val="bullet"/>
      <w:pStyle w:val="Puce1"/>
      <w:lvlText w:val=""/>
      <w:lvlJc w:val="left"/>
      <w:pPr>
        <w:ind w:left="771" w:hanging="360"/>
      </w:pPr>
      <w:rPr>
        <w:rFonts w:ascii="Symbol" w:hAnsi="Symbol" w:hint="default"/>
      </w:rPr>
    </w:lvl>
    <w:lvl w:ilvl="1" w:tplc="CE5AE588">
      <w:start w:val="1"/>
      <w:numFmt w:val="bullet"/>
      <w:pStyle w:val="Puce2"/>
      <w:lvlText w:val="o"/>
      <w:lvlJc w:val="left"/>
      <w:pPr>
        <w:ind w:left="1491" w:hanging="360"/>
      </w:pPr>
      <w:rPr>
        <w:rFonts w:ascii="Courier New" w:hAnsi="Courier New" w:cs="Courier New" w:hint="default"/>
      </w:rPr>
    </w:lvl>
    <w:lvl w:ilvl="2" w:tplc="DE587192">
      <w:start w:val="1"/>
      <w:numFmt w:val="bullet"/>
      <w:pStyle w:val="Puce3"/>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1" w15:restartNumberingAfterBreak="0">
    <w:nsid w:val="194F2AB9"/>
    <w:multiLevelType w:val="hybridMultilevel"/>
    <w:tmpl w:val="EB76A646"/>
    <w:lvl w:ilvl="0" w:tplc="51546F0E">
      <w:start w:val="1"/>
      <w:numFmt w:val="decimal"/>
      <w:lvlText w:val="%1."/>
      <w:lvlJc w:val="left"/>
      <w:pPr>
        <w:ind w:left="2345" w:hanging="360"/>
      </w:pPr>
      <w:rPr>
        <w:rFonts w:hint="default"/>
      </w:rPr>
    </w:lvl>
    <w:lvl w:ilvl="1" w:tplc="040C0019" w:tentative="1">
      <w:start w:val="1"/>
      <w:numFmt w:val="lowerLetter"/>
      <w:lvlText w:val="%2."/>
      <w:lvlJc w:val="left"/>
      <w:pPr>
        <w:ind w:left="3065" w:hanging="360"/>
      </w:pPr>
    </w:lvl>
    <w:lvl w:ilvl="2" w:tplc="040C001B" w:tentative="1">
      <w:start w:val="1"/>
      <w:numFmt w:val="lowerRoman"/>
      <w:lvlText w:val="%3."/>
      <w:lvlJc w:val="right"/>
      <w:pPr>
        <w:ind w:left="3785" w:hanging="180"/>
      </w:pPr>
    </w:lvl>
    <w:lvl w:ilvl="3" w:tplc="040C000F" w:tentative="1">
      <w:start w:val="1"/>
      <w:numFmt w:val="decimal"/>
      <w:lvlText w:val="%4."/>
      <w:lvlJc w:val="left"/>
      <w:pPr>
        <w:ind w:left="4505" w:hanging="360"/>
      </w:pPr>
    </w:lvl>
    <w:lvl w:ilvl="4" w:tplc="040C0019" w:tentative="1">
      <w:start w:val="1"/>
      <w:numFmt w:val="lowerLetter"/>
      <w:lvlText w:val="%5."/>
      <w:lvlJc w:val="left"/>
      <w:pPr>
        <w:ind w:left="5225" w:hanging="360"/>
      </w:pPr>
    </w:lvl>
    <w:lvl w:ilvl="5" w:tplc="040C001B" w:tentative="1">
      <w:start w:val="1"/>
      <w:numFmt w:val="lowerRoman"/>
      <w:lvlText w:val="%6."/>
      <w:lvlJc w:val="right"/>
      <w:pPr>
        <w:ind w:left="5945" w:hanging="180"/>
      </w:pPr>
    </w:lvl>
    <w:lvl w:ilvl="6" w:tplc="040C000F" w:tentative="1">
      <w:start w:val="1"/>
      <w:numFmt w:val="decimal"/>
      <w:lvlText w:val="%7."/>
      <w:lvlJc w:val="left"/>
      <w:pPr>
        <w:ind w:left="6665" w:hanging="360"/>
      </w:pPr>
    </w:lvl>
    <w:lvl w:ilvl="7" w:tplc="040C0019" w:tentative="1">
      <w:start w:val="1"/>
      <w:numFmt w:val="lowerLetter"/>
      <w:lvlText w:val="%8."/>
      <w:lvlJc w:val="left"/>
      <w:pPr>
        <w:ind w:left="7385" w:hanging="360"/>
      </w:pPr>
    </w:lvl>
    <w:lvl w:ilvl="8" w:tplc="040C001B" w:tentative="1">
      <w:start w:val="1"/>
      <w:numFmt w:val="lowerRoman"/>
      <w:lvlText w:val="%9."/>
      <w:lvlJc w:val="right"/>
      <w:pPr>
        <w:ind w:left="8105" w:hanging="180"/>
      </w:pPr>
    </w:lvl>
  </w:abstractNum>
  <w:abstractNum w:abstractNumId="2" w15:restartNumberingAfterBreak="0">
    <w:nsid w:val="2B16290B"/>
    <w:multiLevelType w:val="multilevel"/>
    <w:tmpl w:val="983EEA28"/>
    <w:lvl w:ilvl="0">
      <w:start w:val="1"/>
      <w:numFmt w:val="decimal"/>
      <w:pStyle w:val="TitreNiveau1"/>
      <w:lvlText w:val="%1."/>
      <w:lvlJc w:val="left"/>
      <w:pPr>
        <w:ind w:left="360" w:hanging="360"/>
      </w:pPr>
    </w:lvl>
    <w:lvl w:ilvl="1">
      <w:start w:val="1"/>
      <w:numFmt w:val="decimal"/>
      <w:pStyle w:val="TitreNiveau2"/>
      <w:lvlText w:val="%1.%2."/>
      <w:lvlJc w:val="left"/>
      <w:pPr>
        <w:ind w:left="792" w:hanging="432"/>
      </w:pPr>
    </w:lvl>
    <w:lvl w:ilvl="2">
      <w:start w:val="1"/>
      <w:numFmt w:val="decimal"/>
      <w:pStyle w:val="TitreNiveau3"/>
      <w:lvlText w:val="%1.%2.%3."/>
      <w:lvlJc w:val="left"/>
      <w:pPr>
        <w:ind w:left="1224" w:hanging="504"/>
      </w:pPr>
    </w:lvl>
    <w:lvl w:ilvl="3">
      <w:start w:val="1"/>
      <w:numFmt w:val="decimal"/>
      <w:pStyle w:val="TitreNiveau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A31F2A"/>
    <w:multiLevelType w:val="hybridMultilevel"/>
    <w:tmpl w:val="928CA4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075DBA"/>
    <w:multiLevelType w:val="multilevel"/>
    <w:tmpl w:val="B05682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701"/>
    <w:rsid w:val="000310DE"/>
    <w:rsid w:val="0007231F"/>
    <w:rsid w:val="0009455D"/>
    <w:rsid w:val="00096B4C"/>
    <w:rsid w:val="000C3E57"/>
    <w:rsid w:val="001216C3"/>
    <w:rsid w:val="00155A2F"/>
    <w:rsid w:val="0015763B"/>
    <w:rsid w:val="00167F25"/>
    <w:rsid w:val="00173EE8"/>
    <w:rsid w:val="0019706F"/>
    <w:rsid w:val="001B339A"/>
    <w:rsid w:val="001B365D"/>
    <w:rsid w:val="00243F40"/>
    <w:rsid w:val="0029115D"/>
    <w:rsid w:val="002F08AD"/>
    <w:rsid w:val="00327A53"/>
    <w:rsid w:val="00362F6A"/>
    <w:rsid w:val="00363FF4"/>
    <w:rsid w:val="003770BF"/>
    <w:rsid w:val="003F5603"/>
    <w:rsid w:val="00407D4D"/>
    <w:rsid w:val="004105D6"/>
    <w:rsid w:val="004136B9"/>
    <w:rsid w:val="0043342C"/>
    <w:rsid w:val="00450DF9"/>
    <w:rsid w:val="0047364B"/>
    <w:rsid w:val="00574C97"/>
    <w:rsid w:val="005756E1"/>
    <w:rsid w:val="00593B78"/>
    <w:rsid w:val="005A725F"/>
    <w:rsid w:val="006443F4"/>
    <w:rsid w:val="00660112"/>
    <w:rsid w:val="00674521"/>
    <w:rsid w:val="006C14B5"/>
    <w:rsid w:val="00700683"/>
    <w:rsid w:val="00723B57"/>
    <w:rsid w:val="0075562C"/>
    <w:rsid w:val="007558F2"/>
    <w:rsid w:val="007F494E"/>
    <w:rsid w:val="00801B2B"/>
    <w:rsid w:val="00824F09"/>
    <w:rsid w:val="00827AA3"/>
    <w:rsid w:val="00874A34"/>
    <w:rsid w:val="008B31FB"/>
    <w:rsid w:val="008D3578"/>
    <w:rsid w:val="00915AC0"/>
    <w:rsid w:val="00922923"/>
    <w:rsid w:val="00940545"/>
    <w:rsid w:val="009433A3"/>
    <w:rsid w:val="0097259B"/>
    <w:rsid w:val="0098183A"/>
    <w:rsid w:val="00986D04"/>
    <w:rsid w:val="009C41E2"/>
    <w:rsid w:val="009D6140"/>
    <w:rsid w:val="00A03808"/>
    <w:rsid w:val="00A21B31"/>
    <w:rsid w:val="00A26DBA"/>
    <w:rsid w:val="00A379F6"/>
    <w:rsid w:val="00A5447C"/>
    <w:rsid w:val="00A624EA"/>
    <w:rsid w:val="00A73BB4"/>
    <w:rsid w:val="00A872EB"/>
    <w:rsid w:val="00A87F78"/>
    <w:rsid w:val="00A96707"/>
    <w:rsid w:val="00AA5C43"/>
    <w:rsid w:val="00AD091F"/>
    <w:rsid w:val="00AD3701"/>
    <w:rsid w:val="00B24A83"/>
    <w:rsid w:val="00B253C5"/>
    <w:rsid w:val="00B51C8C"/>
    <w:rsid w:val="00B77BCA"/>
    <w:rsid w:val="00BA54C2"/>
    <w:rsid w:val="00BB2C60"/>
    <w:rsid w:val="00BB4B56"/>
    <w:rsid w:val="00BB76F1"/>
    <w:rsid w:val="00BC1EA6"/>
    <w:rsid w:val="00BC35D6"/>
    <w:rsid w:val="00BC41E9"/>
    <w:rsid w:val="00BE30B5"/>
    <w:rsid w:val="00C14C34"/>
    <w:rsid w:val="00C32E4E"/>
    <w:rsid w:val="00C93FEC"/>
    <w:rsid w:val="00CC0AE4"/>
    <w:rsid w:val="00CC5779"/>
    <w:rsid w:val="00CC71AE"/>
    <w:rsid w:val="00CD1A0E"/>
    <w:rsid w:val="00CE3D65"/>
    <w:rsid w:val="00D23538"/>
    <w:rsid w:val="00DA0172"/>
    <w:rsid w:val="00DD0471"/>
    <w:rsid w:val="00DE230D"/>
    <w:rsid w:val="00E6074B"/>
    <w:rsid w:val="00E74C1E"/>
    <w:rsid w:val="00F105B5"/>
    <w:rsid w:val="00F55B65"/>
    <w:rsid w:val="00F778BD"/>
    <w:rsid w:val="00F82573"/>
    <w:rsid w:val="00F85716"/>
    <w:rsid w:val="00FA1E55"/>
    <w:rsid w:val="00FC0B6E"/>
    <w:rsid w:val="00FD4A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4B29"/>
  <w15:docId w15:val="{93842190-21A6-432A-B446-2819AC94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link w:val="Titre1Car"/>
    <w:uiPriority w:val="9"/>
    <w:qFormat/>
    <w:rsid w:val="00874A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77BC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874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7259B"/>
    <w:pPr>
      <w:tabs>
        <w:tab w:val="center" w:pos="4536"/>
        <w:tab w:val="right" w:pos="9072"/>
      </w:tabs>
      <w:spacing w:after="0" w:line="240" w:lineRule="auto"/>
    </w:pPr>
  </w:style>
  <w:style w:type="character" w:customStyle="1" w:styleId="En-tteCar">
    <w:name w:val="En-tête Car"/>
    <w:basedOn w:val="Policepardfaut"/>
    <w:link w:val="En-tte"/>
    <w:uiPriority w:val="99"/>
    <w:rsid w:val="0097259B"/>
  </w:style>
  <w:style w:type="paragraph" w:styleId="Pieddepage">
    <w:name w:val="footer"/>
    <w:basedOn w:val="Normal"/>
    <w:link w:val="PieddepageCar"/>
    <w:uiPriority w:val="99"/>
    <w:unhideWhenUsed/>
    <w:rsid w:val="009725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259B"/>
  </w:style>
  <w:style w:type="paragraph" w:customStyle="1" w:styleId="Corps">
    <w:name w:val="Corps"/>
    <w:basedOn w:val="Normal"/>
    <w:link w:val="CorpsCar"/>
    <w:qFormat/>
    <w:rsid w:val="0075562C"/>
    <w:pPr>
      <w:spacing w:before="240" w:after="0" w:line="240" w:lineRule="auto"/>
      <w:jc w:val="both"/>
    </w:pPr>
  </w:style>
  <w:style w:type="paragraph" w:styleId="Notedebasdepage">
    <w:name w:val="footnote text"/>
    <w:basedOn w:val="Normal"/>
    <w:link w:val="NotedebasdepageCar"/>
    <w:uiPriority w:val="99"/>
    <w:semiHidden/>
    <w:unhideWhenUsed/>
    <w:rsid w:val="0097259B"/>
    <w:pPr>
      <w:spacing w:after="0" w:line="240" w:lineRule="auto"/>
    </w:pPr>
    <w:rPr>
      <w:sz w:val="20"/>
      <w:szCs w:val="20"/>
    </w:rPr>
  </w:style>
  <w:style w:type="character" w:customStyle="1" w:styleId="CorpsCar">
    <w:name w:val="Corps Car"/>
    <w:basedOn w:val="Policepardfaut"/>
    <w:link w:val="Corps"/>
    <w:rsid w:val="0075562C"/>
  </w:style>
  <w:style w:type="character" w:customStyle="1" w:styleId="NotedebasdepageCar">
    <w:name w:val="Note de bas de page Car"/>
    <w:basedOn w:val="Policepardfaut"/>
    <w:link w:val="Notedebasdepage"/>
    <w:uiPriority w:val="99"/>
    <w:semiHidden/>
    <w:rsid w:val="0097259B"/>
    <w:rPr>
      <w:sz w:val="20"/>
      <w:szCs w:val="20"/>
    </w:rPr>
  </w:style>
  <w:style w:type="character" w:styleId="Appelnotedebasdep">
    <w:name w:val="footnote reference"/>
    <w:basedOn w:val="Policepardfaut"/>
    <w:uiPriority w:val="99"/>
    <w:semiHidden/>
    <w:unhideWhenUsed/>
    <w:rsid w:val="0097259B"/>
    <w:rPr>
      <w:vertAlign w:val="superscript"/>
    </w:rPr>
  </w:style>
  <w:style w:type="paragraph" w:styleId="Lgende">
    <w:name w:val="caption"/>
    <w:basedOn w:val="Normal"/>
    <w:next w:val="Normal"/>
    <w:link w:val="LgendeCar"/>
    <w:uiPriority w:val="35"/>
    <w:unhideWhenUsed/>
    <w:qFormat/>
    <w:rsid w:val="0097259B"/>
    <w:pPr>
      <w:spacing w:line="240" w:lineRule="auto"/>
    </w:pPr>
    <w:rPr>
      <w:b/>
      <w:bCs/>
      <w:color w:val="4F81BD" w:themeColor="accent1"/>
      <w:sz w:val="18"/>
      <w:szCs w:val="18"/>
    </w:rPr>
  </w:style>
  <w:style w:type="paragraph" w:customStyle="1" w:styleId="Lgendefigure">
    <w:name w:val="Légende figure"/>
    <w:basedOn w:val="Lgende"/>
    <w:link w:val="LgendefigureCar"/>
    <w:qFormat/>
    <w:rsid w:val="00407D4D"/>
    <w:pPr>
      <w:spacing w:before="240"/>
      <w:jc w:val="center"/>
    </w:pPr>
    <w:rPr>
      <w:b w:val="0"/>
      <w:i/>
      <w:color w:val="auto"/>
      <w:sz w:val="22"/>
    </w:rPr>
  </w:style>
  <w:style w:type="paragraph" w:customStyle="1" w:styleId="Puce1">
    <w:name w:val="Puce 1"/>
    <w:basedOn w:val="Corps"/>
    <w:link w:val="Puce1Car"/>
    <w:qFormat/>
    <w:rsid w:val="00155A2F"/>
    <w:pPr>
      <w:numPr>
        <w:numId w:val="3"/>
      </w:numPr>
      <w:spacing w:before="0"/>
    </w:pPr>
  </w:style>
  <w:style w:type="character" w:customStyle="1" w:styleId="LgendeCar">
    <w:name w:val="Légende Car"/>
    <w:basedOn w:val="Policepardfaut"/>
    <w:link w:val="Lgende"/>
    <w:uiPriority w:val="35"/>
    <w:rsid w:val="0097259B"/>
    <w:rPr>
      <w:b/>
      <w:bCs/>
      <w:color w:val="4F81BD" w:themeColor="accent1"/>
      <w:sz w:val="18"/>
      <w:szCs w:val="18"/>
    </w:rPr>
  </w:style>
  <w:style w:type="character" w:customStyle="1" w:styleId="LgendefigureCar">
    <w:name w:val="Légende figure Car"/>
    <w:basedOn w:val="LgendeCar"/>
    <w:link w:val="Lgendefigure"/>
    <w:rsid w:val="00407D4D"/>
    <w:rPr>
      <w:b w:val="0"/>
      <w:bCs/>
      <w:i/>
      <w:color w:val="4F81BD" w:themeColor="accent1"/>
      <w:sz w:val="18"/>
      <w:szCs w:val="18"/>
    </w:rPr>
  </w:style>
  <w:style w:type="paragraph" w:customStyle="1" w:styleId="Puce2">
    <w:name w:val="Puce 2"/>
    <w:basedOn w:val="Corps"/>
    <w:link w:val="Puce2Car"/>
    <w:qFormat/>
    <w:rsid w:val="0075562C"/>
    <w:pPr>
      <w:numPr>
        <w:ilvl w:val="1"/>
        <w:numId w:val="3"/>
      </w:numPr>
      <w:spacing w:before="0"/>
    </w:pPr>
  </w:style>
  <w:style w:type="character" w:customStyle="1" w:styleId="Puce1Car">
    <w:name w:val="Puce 1 Car"/>
    <w:basedOn w:val="CorpsCar"/>
    <w:link w:val="Puce1"/>
    <w:rsid w:val="00155A2F"/>
  </w:style>
  <w:style w:type="paragraph" w:customStyle="1" w:styleId="Puce3">
    <w:name w:val="Puce 3"/>
    <w:basedOn w:val="Corps"/>
    <w:link w:val="Puce3Car"/>
    <w:qFormat/>
    <w:rsid w:val="0075562C"/>
    <w:pPr>
      <w:numPr>
        <w:ilvl w:val="2"/>
        <w:numId w:val="3"/>
      </w:numPr>
      <w:spacing w:before="0"/>
    </w:pPr>
  </w:style>
  <w:style w:type="character" w:customStyle="1" w:styleId="Puce2Car">
    <w:name w:val="Puce 2 Car"/>
    <w:basedOn w:val="CorpsCar"/>
    <w:link w:val="Puce2"/>
    <w:rsid w:val="0075562C"/>
  </w:style>
  <w:style w:type="paragraph" w:customStyle="1" w:styleId="TitreNiveau1">
    <w:name w:val="Titre Niveau 1"/>
    <w:basedOn w:val="Corps"/>
    <w:link w:val="TitreNiveau1Car"/>
    <w:qFormat/>
    <w:rsid w:val="0075562C"/>
    <w:pPr>
      <w:numPr>
        <w:numId w:val="2"/>
      </w:numPr>
      <w:ind w:left="1418" w:hanging="851"/>
    </w:pPr>
    <w:rPr>
      <w:b/>
      <w:sz w:val="32"/>
    </w:rPr>
  </w:style>
  <w:style w:type="character" w:customStyle="1" w:styleId="Puce3Car">
    <w:name w:val="Puce 3 Car"/>
    <w:basedOn w:val="CorpsCar"/>
    <w:link w:val="Puce3"/>
    <w:rsid w:val="0075562C"/>
  </w:style>
  <w:style w:type="paragraph" w:customStyle="1" w:styleId="TitreNiveau2">
    <w:name w:val="Titre Niveau 2"/>
    <w:basedOn w:val="Corps"/>
    <w:link w:val="TitreNiveau2Car"/>
    <w:qFormat/>
    <w:rsid w:val="00096B4C"/>
    <w:pPr>
      <w:numPr>
        <w:ilvl w:val="1"/>
        <w:numId w:val="2"/>
      </w:numPr>
      <w:spacing w:after="240"/>
      <w:ind w:left="1985" w:hanging="851"/>
    </w:pPr>
    <w:rPr>
      <w:b/>
      <w:sz w:val="28"/>
    </w:rPr>
  </w:style>
  <w:style w:type="character" w:customStyle="1" w:styleId="TitreNiveau1Car">
    <w:name w:val="Titre Niveau 1 Car"/>
    <w:basedOn w:val="CorpsCar"/>
    <w:link w:val="TitreNiveau1"/>
    <w:rsid w:val="0075562C"/>
    <w:rPr>
      <w:b/>
      <w:sz w:val="32"/>
    </w:rPr>
  </w:style>
  <w:style w:type="paragraph" w:customStyle="1" w:styleId="TitreNiveau3">
    <w:name w:val="Titre Niveau 3"/>
    <w:basedOn w:val="Corps"/>
    <w:link w:val="TitreNiveau3Car"/>
    <w:qFormat/>
    <w:rsid w:val="0075562C"/>
    <w:pPr>
      <w:numPr>
        <w:ilvl w:val="2"/>
        <w:numId w:val="2"/>
      </w:numPr>
      <w:ind w:left="2552" w:hanging="851"/>
    </w:pPr>
    <w:rPr>
      <w:b/>
      <w:sz w:val="24"/>
    </w:rPr>
  </w:style>
  <w:style w:type="character" w:customStyle="1" w:styleId="TitreNiveau2Car">
    <w:name w:val="Titre Niveau 2 Car"/>
    <w:basedOn w:val="CorpsCar"/>
    <w:link w:val="TitreNiveau2"/>
    <w:rsid w:val="00096B4C"/>
    <w:rPr>
      <w:b/>
      <w:sz w:val="28"/>
    </w:rPr>
  </w:style>
  <w:style w:type="paragraph" w:customStyle="1" w:styleId="TitreNiveau4">
    <w:name w:val="Titre Niveau 4"/>
    <w:basedOn w:val="Corps"/>
    <w:link w:val="TitreNiveau4Car"/>
    <w:qFormat/>
    <w:rsid w:val="0075562C"/>
    <w:pPr>
      <w:numPr>
        <w:ilvl w:val="3"/>
        <w:numId w:val="2"/>
      </w:numPr>
      <w:ind w:left="3119" w:hanging="851"/>
    </w:pPr>
    <w:rPr>
      <w:sz w:val="24"/>
    </w:rPr>
  </w:style>
  <w:style w:type="character" w:customStyle="1" w:styleId="TitreNiveau3Car">
    <w:name w:val="Titre Niveau 3 Car"/>
    <w:basedOn w:val="CorpsCar"/>
    <w:link w:val="TitreNiveau3"/>
    <w:rsid w:val="0075562C"/>
    <w:rPr>
      <w:b/>
      <w:sz w:val="24"/>
    </w:rPr>
  </w:style>
  <w:style w:type="character" w:customStyle="1" w:styleId="TitreNiveau4Car">
    <w:name w:val="Titre Niveau 4 Car"/>
    <w:basedOn w:val="CorpsCar"/>
    <w:link w:val="TitreNiveau4"/>
    <w:rsid w:val="0075562C"/>
    <w:rPr>
      <w:sz w:val="24"/>
    </w:rPr>
  </w:style>
  <w:style w:type="paragraph" w:styleId="Textedebulles">
    <w:name w:val="Balloon Text"/>
    <w:basedOn w:val="Normal"/>
    <w:link w:val="TextedebullesCar"/>
    <w:uiPriority w:val="99"/>
    <w:semiHidden/>
    <w:unhideWhenUsed/>
    <w:rsid w:val="00096B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96B4C"/>
    <w:rPr>
      <w:rFonts w:ascii="Tahoma" w:hAnsi="Tahoma" w:cs="Tahoma"/>
      <w:sz w:val="16"/>
      <w:szCs w:val="16"/>
    </w:rPr>
  </w:style>
  <w:style w:type="paragraph" w:customStyle="1" w:styleId="Default">
    <w:name w:val="Default"/>
    <w:rsid w:val="00155A2F"/>
    <w:pPr>
      <w:autoSpaceDE w:val="0"/>
      <w:autoSpaceDN w:val="0"/>
      <w:adjustRightInd w:val="0"/>
      <w:spacing w:after="0" w:line="240" w:lineRule="auto"/>
    </w:pPr>
    <w:rPr>
      <w:rFonts w:ascii="Arial" w:hAnsi="Arial" w:cs="Arial"/>
      <w:color w:val="000000"/>
      <w:sz w:val="24"/>
      <w:szCs w:val="24"/>
    </w:rPr>
  </w:style>
  <w:style w:type="character" w:customStyle="1" w:styleId="Titre2Car">
    <w:name w:val="Titre 2 Car"/>
    <w:basedOn w:val="Policepardfaut"/>
    <w:link w:val="Titre2"/>
    <w:uiPriority w:val="9"/>
    <w:rsid w:val="00B77BCA"/>
    <w:rPr>
      <w:rFonts w:asciiTheme="majorHAnsi" w:eastAsiaTheme="majorEastAsia" w:hAnsiTheme="majorHAnsi" w:cstheme="majorBidi"/>
      <w:color w:val="365F91" w:themeColor="accent1" w:themeShade="BF"/>
      <w:sz w:val="26"/>
      <w:szCs w:val="26"/>
    </w:rPr>
  </w:style>
  <w:style w:type="character" w:styleId="Lienhypertexte">
    <w:name w:val="Hyperlink"/>
    <w:basedOn w:val="Policepardfaut"/>
    <w:uiPriority w:val="99"/>
    <w:unhideWhenUsed/>
    <w:rsid w:val="00B77BCA"/>
    <w:rPr>
      <w:color w:val="0000FF" w:themeColor="hyperlink"/>
      <w:u w:val="single"/>
    </w:rPr>
  </w:style>
  <w:style w:type="character" w:customStyle="1" w:styleId="Titre1Car">
    <w:name w:val="Titre 1 Car"/>
    <w:basedOn w:val="Policepardfaut"/>
    <w:link w:val="Titre1"/>
    <w:uiPriority w:val="9"/>
    <w:rsid w:val="00874A34"/>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874A34"/>
    <w:pPr>
      <w:spacing w:line="259" w:lineRule="auto"/>
      <w:outlineLvl w:val="9"/>
    </w:pPr>
    <w:rPr>
      <w:lang w:eastAsia="fr-FR"/>
    </w:rPr>
  </w:style>
  <w:style w:type="paragraph" w:styleId="TM2">
    <w:name w:val="toc 2"/>
    <w:basedOn w:val="Normal"/>
    <w:next w:val="Normal"/>
    <w:autoRedefine/>
    <w:uiPriority w:val="39"/>
    <w:unhideWhenUsed/>
    <w:rsid w:val="00874A34"/>
    <w:pPr>
      <w:spacing w:after="100"/>
      <w:ind w:left="220"/>
    </w:pPr>
  </w:style>
  <w:style w:type="paragraph" w:styleId="TM1">
    <w:name w:val="toc 1"/>
    <w:basedOn w:val="Normal"/>
    <w:next w:val="Normal"/>
    <w:autoRedefine/>
    <w:uiPriority w:val="39"/>
    <w:unhideWhenUsed/>
    <w:rsid w:val="00874A34"/>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874A34"/>
    <w:pPr>
      <w:spacing w:after="100" w:line="259" w:lineRule="auto"/>
      <w:ind w:left="440"/>
    </w:pPr>
    <w:rPr>
      <w:rFonts w:eastAsiaTheme="minorEastAsia" w:cs="Times New Roman"/>
      <w:lang w:eastAsia="fr-FR"/>
    </w:rPr>
  </w:style>
  <w:style w:type="character" w:customStyle="1" w:styleId="Titre3Car">
    <w:name w:val="Titre 3 Car"/>
    <w:basedOn w:val="Policepardfaut"/>
    <w:link w:val="Titre3"/>
    <w:uiPriority w:val="9"/>
    <w:semiHidden/>
    <w:rsid w:val="00874A3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5.informatik.uni-erlangen.de/Forschung/Publikationen/2015/Groh15-ITC.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ovuino.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6DEC6-07C5-4E6F-AE40-A68DADE0C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5</Pages>
  <Words>744</Words>
  <Characters>4093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Tournemire</dc:creator>
  <cp:lastModifiedBy>Julien Douxami</cp:lastModifiedBy>
  <cp:revision>79</cp:revision>
  <dcterms:created xsi:type="dcterms:W3CDTF">2022-01-15T13:07:00Z</dcterms:created>
  <dcterms:modified xsi:type="dcterms:W3CDTF">2022-01-15T17:54:00Z</dcterms:modified>
</cp:coreProperties>
</file>